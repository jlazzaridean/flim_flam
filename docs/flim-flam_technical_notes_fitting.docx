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120CC" w14:textId="03445B4B" w:rsidR="008A5C01" w:rsidRDefault="008A5C01" w:rsidP="008A5C01">
      <w:pPr>
        <w:pStyle w:val="Heading1"/>
      </w:pPr>
      <w:r>
        <w:t>Technical Notes on Fitting VF-FLIM Data</w:t>
      </w:r>
    </w:p>
    <w:p w14:paraId="4EB4207A" w14:textId="77777777" w:rsidR="008A5C01" w:rsidRPr="008A5C01" w:rsidRDefault="008A5C01" w:rsidP="008A5C01">
      <w:pPr>
        <w:pStyle w:val="Heading2"/>
      </w:pPr>
      <w:r w:rsidRPr="008A5C01">
        <w:t>Image Analysis: Selection of Global versus Pixelwise Analysis</w:t>
      </w:r>
    </w:p>
    <w:p w14:paraId="6F4ED783" w14:textId="77777777" w:rsidR="008A5C01" w:rsidRPr="00734862" w:rsidRDefault="008A5C01" w:rsidP="008A5C01">
      <w:r w:rsidRPr="00734862">
        <w:t xml:space="preserve">Fluorescence lifetime analysis in the context of </w:t>
      </w:r>
      <w:r w:rsidRPr="00016295">
        <w:rPr>
          <w:iCs/>
        </w:rPr>
        <w:t>images</w:t>
      </w:r>
      <w:r w:rsidRPr="00734862">
        <w:t xml:space="preserve"> can be broken down into two major classes: pixelwise and global (</w:t>
      </w:r>
      <w:r w:rsidRPr="00734862">
        <w:rPr>
          <w:b/>
        </w:rPr>
        <w:t>Scheme 1</w:t>
      </w:r>
      <w:r w:rsidRPr="00734862">
        <w:t xml:space="preserve">). In pixelwise analysis, the fluorescence decay constants τ are determined at each pixel and a heatmap of τ is generated. For summaries of results, the average of these τ values in the region of interest is often obtained. Global analysis involves consolidation of photon histograms for an entire region of interest (ROI) </w:t>
      </w:r>
      <w:r w:rsidRPr="00734862">
        <w:rPr>
          <w:i/>
        </w:rPr>
        <w:t>before fitting</w:t>
      </w:r>
      <w:r w:rsidRPr="00734862">
        <w:t>; decay constants are then determined per region of interest from the selected exponential model.</w:t>
      </w:r>
    </w:p>
    <w:p w14:paraId="3EAEABB5" w14:textId="77777777" w:rsidR="008A5C01" w:rsidRPr="00734862" w:rsidRDefault="008A5C01" w:rsidP="008A5C01"/>
    <w:p w14:paraId="4DFE26FB" w14:textId="77777777" w:rsidR="008A5C01" w:rsidRPr="00734862" w:rsidRDefault="008A5C01" w:rsidP="008A5C01">
      <w:r w:rsidRPr="00734862">
        <w:rPr>
          <w:noProof/>
        </w:rPr>
        <w:drawing>
          <wp:inline distT="0" distB="0" distL="0" distR="0" wp14:anchorId="3DC69F32" wp14:editId="07D60DD2">
            <wp:extent cx="5806440" cy="39776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06440" cy="3977640"/>
                    </a:xfrm>
                    <a:prstGeom prst="rect">
                      <a:avLst/>
                    </a:prstGeom>
                  </pic:spPr>
                </pic:pic>
              </a:graphicData>
            </a:graphic>
          </wp:inline>
        </w:drawing>
      </w:r>
    </w:p>
    <w:p w14:paraId="2A2A3810" w14:textId="77777777" w:rsidR="008A5C01" w:rsidRPr="008A5C01" w:rsidRDefault="008A5C01" w:rsidP="008A5C01">
      <w:pPr>
        <w:pStyle w:val="Heading3"/>
      </w:pPr>
      <w:r w:rsidRPr="008A5C01">
        <w:t xml:space="preserve">Scheme 1. Workflows for analysis of fluorescence decays. </w:t>
      </w:r>
    </w:p>
    <w:p w14:paraId="30B57F3A" w14:textId="77777777" w:rsidR="008A5C01" w:rsidRPr="00734862" w:rsidRDefault="008A5C01" w:rsidP="008A5C01">
      <w:r w:rsidRPr="00734862">
        <w:t xml:space="preserve">(A) Analysis at each pixel involves fitting an exponential decay model to each position in the image. Often, images must be binned dramatically to obtain </w:t>
      </w:r>
      <w:r>
        <w:t xml:space="preserve">sufficient photons to perform each fit </w:t>
      </w:r>
      <w:proofErr w:type="gramStart"/>
      <w:r>
        <w:t>From</w:t>
      </w:r>
      <w:proofErr w:type="gramEnd"/>
      <w:r>
        <w:t xml:space="preserve"> this binned image, a region of interest (ROI, dotted line) is identified. The average across the pixels in the ROI is often used to represent the lifetime per ROI</w:t>
      </w:r>
      <w:r w:rsidRPr="00734862">
        <w:t xml:space="preserve">. (B) Global analysis involves combination of </w:t>
      </w:r>
      <w:r>
        <w:t xml:space="preserve">raw </w:t>
      </w:r>
      <w:r w:rsidRPr="00734862">
        <w:t xml:space="preserve">photon histograms from multiple pixels in the </w:t>
      </w:r>
      <w:r>
        <w:t xml:space="preserve">ROI (blue outline), followed by fitting of an exponential fit on the combined decay. These two approaches give similar results for large numbers of photons. </w:t>
      </w:r>
    </w:p>
    <w:p w14:paraId="3DDE9D80" w14:textId="77777777" w:rsidR="008A5C01" w:rsidRPr="00734862" w:rsidRDefault="008A5C01" w:rsidP="008A5C01">
      <w:r w:rsidRPr="00734862">
        <w:t xml:space="preserve">The selection of pixelwise versus global analysis methods depends largely on the application at hand, and there is no general rule. We have used both pixelwise and global analysis with </w:t>
      </w:r>
      <w:r w:rsidRPr="00734862">
        <w:lastRenderedPageBreak/>
        <w:t xml:space="preserve">VoltageFluor FLIM data. Indeed, an advantage of the </w:t>
      </w:r>
      <w:r>
        <w:t xml:space="preserve">attached </w:t>
      </w:r>
      <w:r w:rsidRPr="00734862">
        <w:t xml:space="preserve">FLIM-FLAM </w:t>
      </w:r>
      <w:r>
        <w:t>code package</w:t>
      </w:r>
      <w:r w:rsidRPr="00734862">
        <w:t xml:space="preserve"> is that it enables facile global and pixelwise analysis on the same dataset. Below, we outline some considerations in selecting an analysis mode.</w:t>
      </w:r>
    </w:p>
    <w:p w14:paraId="204D11A4" w14:textId="77777777" w:rsidR="008A5C01" w:rsidRPr="00734862" w:rsidRDefault="008A5C01" w:rsidP="008A5C01">
      <w:r w:rsidRPr="00734862">
        <w:t xml:space="preserve">On the </w:t>
      </w:r>
      <w:r>
        <w:t>one</w:t>
      </w:r>
      <w:r w:rsidRPr="00734862">
        <w:t xml:space="preserve"> hand, in using VF-FLIM to map V</w:t>
      </w:r>
      <w:r w:rsidRPr="00734862">
        <w:rPr>
          <w:vertAlign w:val="subscript"/>
        </w:rPr>
        <w:t>mem</w:t>
      </w:r>
      <w:r w:rsidRPr="00734862">
        <w:t xml:space="preserve"> in a biological specimen, pixelwise analysis is often the most </w:t>
      </w:r>
      <w:r>
        <w:t xml:space="preserve">visually </w:t>
      </w:r>
      <w:r w:rsidRPr="00734862">
        <w:t>satisfying. Pixelwise analysis also provides an easier interface to discover unexpected relationships in the data, as the regions with interesting features do not need to be known a priori. However, care must be taken in the generation of images fit at each pixel, as many photons are required to accurately fit exponential decays</w:t>
      </w:r>
      <w:r>
        <w:t>. In many cases,</w:t>
      </w:r>
      <w:r w:rsidRPr="00734862">
        <w:t xml:space="preserve"> acquiring enough photons to resolve the lifetime at each pixel limits the temporal resolution of the experiment. Most pixel by pixel fitting with VoltageFluors shows only the weighted average decay, as the individual </w:t>
      </w:r>
      <w:r>
        <w:t>decay constants and their amplitudes</w:t>
      </w:r>
      <w:r w:rsidRPr="00734862">
        <w:t xml:space="preserve"> </w:t>
      </w:r>
      <w:r>
        <w:t>are considerably noisier.</w:t>
      </w:r>
    </w:p>
    <w:p w14:paraId="47AA87C3" w14:textId="77777777" w:rsidR="008A5C01" w:rsidRDefault="008A5C01" w:rsidP="008A5C01">
      <w:r w:rsidRPr="00734862">
        <w:t>If detailed information is desired about individual components of multiexponential fluorescence decays, global analysis is usually the best option. Sufficient photons to determine a fluorescence decay can be obtained much more easily on sensitive specimens, and often enough photons may be collected to resolve individual parameters of the decay model. Global analysis can also be used to extract information from carefully constructed regions of interest on the raw photon image, which may be useful for identifying fluorescence decays from fine structures such as neuronal processes.</w:t>
      </w:r>
    </w:p>
    <w:p w14:paraId="74270CBE" w14:textId="77777777" w:rsidR="008A5C01" w:rsidRPr="00734862" w:rsidRDefault="008A5C01" w:rsidP="008A5C01">
      <w:pPr>
        <w:pStyle w:val="Heading2"/>
      </w:pPr>
      <w:r w:rsidRPr="00734862">
        <w:t>Selection of an Exponential Decay Model</w:t>
      </w:r>
    </w:p>
    <w:p w14:paraId="1920CB1D" w14:textId="77777777" w:rsidR="008A5C01" w:rsidRPr="00734862" w:rsidRDefault="008A5C01" w:rsidP="008A5C01">
      <w:r w:rsidRPr="00734862">
        <w:rPr>
          <w:noProof/>
        </w:rPr>
        <mc:AlternateContent>
          <mc:Choice Requires="wps">
            <w:drawing>
              <wp:anchor distT="45720" distB="45720" distL="114300" distR="114300" simplePos="0" relativeHeight="251659264" behindDoc="1" locked="0" layoutInCell="1" allowOverlap="1" wp14:anchorId="39DCDDCC" wp14:editId="6935B0E6">
                <wp:simplePos x="0" y="0"/>
                <wp:positionH relativeFrom="margin">
                  <wp:align>right</wp:align>
                </wp:positionH>
                <wp:positionV relativeFrom="paragraph">
                  <wp:posOffset>1435100</wp:posOffset>
                </wp:positionV>
                <wp:extent cx="682625" cy="3333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625" cy="333375"/>
                        </a:xfrm>
                        <a:prstGeom prst="rect">
                          <a:avLst/>
                        </a:prstGeom>
                        <a:noFill/>
                        <a:ln w="9525">
                          <a:noFill/>
                          <a:miter lim="800000"/>
                          <a:headEnd/>
                          <a:tailEnd/>
                        </a:ln>
                      </wps:spPr>
                      <wps:txbx>
                        <w:txbxContent>
                          <w:p w14:paraId="019BFE06" w14:textId="77777777" w:rsidR="008A5C01" w:rsidRDefault="008A5C01" w:rsidP="008A5C01">
                            <w:pPr>
                              <w:jc w:val="right"/>
                            </w:pPr>
                            <w:r>
                              <w:t>[A1-1]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CDDCC" id="_x0000_t202" coordsize="21600,21600" o:spt="202" path="m,l,21600r21600,l21600,xe">
                <v:stroke joinstyle="miter"/>
                <v:path gradientshapeok="t" o:connecttype="rect"/>
              </v:shapetype>
              <v:shape id="Text Box 2" o:spid="_x0000_s1026" type="#_x0000_t202" style="position:absolute;left:0;text-align:left;margin-left:2.55pt;margin-top:113pt;width:53.75pt;height:26.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" filled="f" stroked="f">
                <v:textbox>
                  <w:txbxContent>
                    <w:p w14:paraId="019BFE06" w14:textId="77777777" w:rsidR="008A5C01" w:rsidRDefault="008A5C01" w:rsidP="008A5C01">
                      <w:pPr>
                        <w:jc w:val="right"/>
                      </w:pPr>
                      <w:r>
                        <w:t>[A1-1]</w:t>
                      </w:r>
                    </w:p>
                  </w:txbxContent>
                </v:textbox>
                <w10:wrap anchorx="margin"/>
              </v:shape>
            </w:pict>
          </mc:Fallback>
        </mc:AlternateContent>
      </w:r>
      <w:r w:rsidRPr="00734862">
        <w:t xml:space="preserve">The simplest fluorescence decay model is a single exponential decay, reflecting a uniform population of molecules emitting with a decay constant τ. In practice, many fluorescence decays are not well described by a single fluorescence decay model. Multiple populations of emitters exist in most biological samples, resulting from heterogeneous probe environments and the fluorescence of endogenous chromophores. These multiple populations of emitters </w:t>
      </w:r>
      <w:r>
        <w:t xml:space="preserve">result in a fluorescence intensity I that decays over time t </w:t>
      </w:r>
      <w:r w:rsidRPr="00734862">
        <w:t>as a sum of exponential decays</w:t>
      </w:r>
      <w:r>
        <w:t>, each with amplitude a</w:t>
      </w:r>
      <w:r w:rsidRPr="00D8127B">
        <w:rPr>
          <w:vertAlign w:val="subscript"/>
        </w:rPr>
        <w:t>i</w:t>
      </w:r>
      <w:r>
        <w:t xml:space="preserve"> and decay constant </w:t>
      </w:r>
      <w:proofErr w:type="spellStart"/>
      <w:r w:rsidRPr="007C41C4">
        <w:t>τ</w:t>
      </w:r>
      <w:r>
        <w:rPr>
          <w:vertAlign w:val="subscript"/>
        </w:rPr>
        <w:t>i</w:t>
      </w:r>
      <w:proofErr w:type="spellEnd"/>
      <w:r w:rsidRPr="00734862">
        <w:t xml:space="preserve"> (eqn. </w:t>
      </w:r>
      <w:r>
        <w:t>A1-</w:t>
      </w:r>
      <w:r w:rsidRPr="00734862">
        <w:t>1)</w:t>
      </w:r>
      <w:r>
        <w:t>.</w:t>
      </w:r>
    </w:p>
    <w:p w14:paraId="1A1CD534" w14:textId="77777777" w:rsidR="008A5C01" w:rsidRPr="00734862" w:rsidRDefault="008A5C01" w:rsidP="008A5C01">
      <m:oMathPara>
        <m:oMath>
          <m:r>
            <w:rPr>
              <w:rFonts w:ascii="Cambria Math" w:hAnsi="Cambria Math"/>
            </w:rPr>
            <m:t>I(t)=</m:t>
          </m:r>
          <m:nary>
            <m:naryPr>
              <m:chr m:val="∑"/>
              <m:limLoc m:val="undOvr"/>
              <m:ctrlPr>
                <w:ins w:id="0" w:author="Lazzari-Dean, Julia" w:date="2021-02-15T19:40:00Z">
                  <w:rPr>
                    <w:rFonts w:ascii="Cambria Math" w:hAnsi="Cambria Math"/>
                    <w:i/>
                  </w:rPr>
                </w:ins>
              </m:ctrlPr>
            </m:naryPr>
            <m:sub>
              <m:r>
                <w:rPr>
                  <w:rFonts w:ascii="Cambria Math" w:hAnsi="Cambria Math"/>
                </w:rPr>
                <m:t>i=1</m:t>
              </m:r>
            </m:sub>
            <m:sup>
              <m:r>
                <w:rPr>
                  <w:rFonts w:ascii="Cambria Math" w:hAnsi="Cambria Math"/>
                </w:rPr>
                <m:t>n</m:t>
              </m:r>
            </m:sup>
            <m:e>
              <m:sSub>
                <m:sSubPr>
                  <m:ctrlPr>
                    <w:ins w:id="1" w:author="Lazzari-Dean, Julia" w:date="2021-02-15T19:40:00Z">
                      <w:rPr>
                        <w:rFonts w:ascii="Cambria Math" w:hAnsi="Cambria Math"/>
                        <w:i/>
                      </w:rPr>
                    </w:ins>
                  </m:ctrlPr>
                </m:sSubPr>
                <m:e>
                  <m:r>
                    <w:rPr>
                      <w:rFonts w:ascii="Cambria Math" w:hAnsi="Cambria Math"/>
                    </w:rPr>
                    <m:t>a</m:t>
                  </m:r>
                </m:e>
                <m:sub>
                  <m:r>
                    <w:rPr>
                      <w:rFonts w:ascii="Cambria Math" w:hAnsi="Cambria Math"/>
                    </w:rPr>
                    <m:t>i</m:t>
                  </m:r>
                </m:sub>
              </m:sSub>
              <m:sSup>
                <m:sSupPr>
                  <m:ctrlPr>
                    <w:ins w:id="2" w:author="Lazzari-Dean, Julia" w:date="2021-02-15T19:40:00Z">
                      <w:rPr>
                        <w:rFonts w:ascii="Cambria Math" w:hAnsi="Cambria Math"/>
                        <w:i/>
                      </w:rPr>
                    </w:ins>
                  </m:ctrlPr>
                </m:sSupPr>
                <m:e>
                  <m:r>
                    <w:rPr>
                      <w:rFonts w:ascii="Cambria Math" w:hAnsi="Cambria Math"/>
                    </w:rPr>
                    <m:t>e</m:t>
                  </m:r>
                </m:e>
                <m:sup>
                  <m:f>
                    <m:fPr>
                      <m:type m:val="skw"/>
                      <m:ctrlPr>
                        <w:ins w:id="3" w:author="Lazzari-Dean, Julia" w:date="2021-02-15T19:40:00Z">
                          <w:rPr>
                            <w:rFonts w:ascii="Cambria Math" w:hAnsi="Cambria Math"/>
                            <w:i/>
                          </w:rPr>
                        </w:ins>
                      </m:ctrlPr>
                    </m:fPr>
                    <m:num>
                      <m:r>
                        <w:rPr>
                          <w:rFonts w:ascii="Cambria Math" w:hAnsi="Cambria Math"/>
                        </w:rPr>
                        <m:t>-t</m:t>
                      </m:r>
                    </m:num>
                    <m:den>
                      <m:sSub>
                        <m:sSubPr>
                          <m:ctrlPr>
                            <w:ins w:id="4" w:author="Lazzari-Dean, Julia" w:date="2021-02-15T19:40:00Z">
                              <w:rPr>
                                <w:rFonts w:ascii="Cambria Math" w:hAnsi="Cambria Math"/>
                                <w:i/>
                              </w:rPr>
                            </w:ins>
                          </m:ctrlPr>
                        </m:sSubPr>
                        <m:e>
                          <m:r>
                            <w:rPr>
                              <w:rFonts w:ascii="Cambria Math" w:hAnsi="Cambria Math"/>
                            </w:rPr>
                            <m:t>τ</m:t>
                          </m:r>
                        </m:e>
                        <m:sub>
                          <m:r>
                            <w:rPr>
                              <w:rFonts w:ascii="Cambria Math" w:hAnsi="Cambria Math"/>
                            </w:rPr>
                            <m:t>i</m:t>
                          </m:r>
                        </m:sub>
                      </m:sSub>
                    </m:den>
                  </m:f>
                </m:sup>
              </m:sSup>
            </m:e>
          </m:nary>
        </m:oMath>
      </m:oMathPara>
    </w:p>
    <w:p w14:paraId="5F2BF22C" w14:textId="77777777" w:rsidR="008A5C01" w:rsidRPr="00734862" w:rsidRDefault="008A5C01" w:rsidP="008A5C01">
      <w:r w:rsidRPr="00734862">
        <w:t xml:space="preserve">Selection of the most appropriate number of decay components is a statistically challenging problem. With VoltageFluors, a naïve expectation would be that the decays would show a single exponential form, arising from fluorophore uniformly localized to the interface between the plasma membrane and the extracellular space. However, </w:t>
      </w:r>
      <w:r>
        <w:t>in most cases,</w:t>
      </w:r>
      <w:r w:rsidRPr="00734862">
        <w:t xml:space="preserve"> V</w:t>
      </w:r>
      <w:r>
        <w:t>F2.</w:t>
      </w:r>
      <w:proofErr w:type="gramStart"/>
      <w:r>
        <w:t>1.Cl</w:t>
      </w:r>
      <w:proofErr w:type="gramEnd"/>
      <w:r>
        <w:t xml:space="preserve"> in cells is best described by a </w:t>
      </w:r>
      <w:r w:rsidRPr="00734862">
        <w:t xml:space="preserve">biexponential fluorescence decay. </w:t>
      </w:r>
    </w:p>
    <w:p w14:paraId="33F66A5C" w14:textId="77777777" w:rsidR="008A5C01" w:rsidRPr="00734862" w:rsidRDefault="008A5C01" w:rsidP="008A5C01">
      <w:r w:rsidRPr="00734862">
        <w:t>For fluorophores delivered to biological systems, a practical decay model is often selected by iteratively fitting additional terms and monitoring the concomitant decrease in the reduced chi squared.</w:t>
      </w:r>
      <w:r>
        <w:t xml:space="preserve"> We demonstrated this approach when we reported a new suite of VoltageFluor dyes with FLIM characterization.</w:t>
      </w:r>
      <w:r>
        <w:fldChar w:fldCharType="begin" w:fldLock="1"/>
      </w:r>
      <w:r>
        <w:instrText>ADDIN CSL_CITATION {"citationItems":[{"id":"ITEM-1","itemData":{"DOI":"10.1039/d0cb00152j","abstract":" Voltage imaging with fluorescent indicators offers a powerful complement to traditional electrode or Ca 2+ -imaging approaches for monitoring electrical activity.  Voltage imaging with fluorescent indicators offers a powerful complement to traditional electrode or Ca 2+ -imaging approaches for monitoring electrical activity. Small molecule fluorescent indicators present the unique opportunity for exquisite control over molecular structure, enabling detailed investigations of structure/function relationships. In this paper, we tune the conjugation between aniline donors and aromatic π systems within the context of photoinduced electron transfer (PeT) based voltage indicators. We describe the design and synthesis of four new voltage-sensitive fluorophores (VoltageFluors, or VFs). Three of these dyes have higher relative voltage sensitivities (Δ F / F ) than the previously-reported indicator, VF2.1.Cl. We pair these new indicators with existing VFs to construct a library of voltage indicators with varying degrees of conjugation between the aniline nitrogen lone pair and the aromatic π system. Using a combination of steady-state and time-resolved fluorescence spectroscopy, cellular electrophysiology, fluorescence lifetime imaging microscopy (FLIM), and functional imaging in mammalian neurons and human cardiomyocytes, we establish a detailed link between the photophysical properties of VF dyes and their ability to report on membrane potential dynamics with high signal-to-noise. Anilines with intermediate degrees of conjugation to the aromatic π system experience intermediate rates of PeT and possess the highest absolute voltage sensitivities. Measured using FLIM in patch-clamped HEK cells, we find that the absolute voltage sensitivity of fluorescence lifetime (Δ τ fl per mV), coupled with traditional fluorescence intensity-based metrics like Δ F / F and signal-to-noise ratio (SNR), provides a powerful method to both predict and understand indicator performance in cellular systems. ","author":[{"dropping-particle":"","family":"Boggess","given":"Steven C.","non-dropping-particle":"","parse-names":false,"suffix":""},{"dropping-particle":"","family":"Lazzari-Dean","given":"Julia R.","non-dropping-particle":"","parse-names":false,"suffix":""},{"dropping-particle":"","family":"Raliski","given":"Benjamin K.","non-dropping-particle":"","parse-names":false,"suffix":""},{"dropping-particle":"","family":"Mun","given":"Dong Min","non-dropping-particle":"","parse-names":false,"suffix":""},{"dropping-particle":"","family":"Li","given":"Amy Y.","non-dropping-particle":"","parse-names":false,"suffix":""},{"dropping-particle":"","family":"Turnbull","given":"Joshua L.","non-dropping-particle":"","parse-names":false,"suffix":""},{"dropping-particle":"","family":"Miller","given":"Evan W.","non-dropping-particle":"","parse-names":false,"suffix":""}],"container-title":"RSC Chemical Biology","id":"ITEM-1","issued":{"date-parts":[["2021"]]},"publisher":"Royal Society of Chemistry","title":"Fluorescence lifetime predicts performance of voltage sensitive fluorophores in cardiomyocytes and neurons","type":"article-journal"},"uris":["http://www.mendeley.com/documents/?uuid=30e2ccfa-3a7c-4260-a1b6-8d56572f18df","http://www.mendeley.com/documents/?uuid=ff2b7232-0acc-4e8b-9f59-fa94f5529d19"]}],"mendeley":{"formattedCitation":"&lt;sup&gt;23&lt;/sup&gt;","plainTextFormattedCitation":"23","previouslyFormattedCitation":"&lt;sup&gt;23&lt;/sup&gt;"},"properties":{"noteIndex":0},"schema":"https://github.com/citation-style-language/schema/raw/master/csl-citation.json"}</w:instrText>
      </w:r>
      <w:r>
        <w:fldChar w:fldCharType="separate"/>
      </w:r>
      <w:r w:rsidRPr="009D683D">
        <w:rPr>
          <w:noProof/>
          <w:vertAlign w:val="superscript"/>
        </w:rPr>
        <w:t>23</w:t>
      </w:r>
      <w:r>
        <w:fldChar w:fldCharType="end"/>
      </w:r>
      <w:r w:rsidRPr="00734862">
        <w:t xml:space="preserve"> This model selection process is best performed on a standardized dataset. Ideally, the standards would be close to the system of interest (e.g. voltage-clamped HEK293T cells to develop standard fitting for non-voltage clamped </w:t>
      </w:r>
      <w:r>
        <w:t xml:space="preserve">HEK293T </w:t>
      </w:r>
      <w:r w:rsidRPr="00734862">
        <w:t xml:space="preserve">cells), but if that is not </w:t>
      </w:r>
      <w:r w:rsidRPr="00734862">
        <w:lastRenderedPageBreak/>
        <w:t>possible, lifetime standards characterized by other researchers can be used.</w:t>
      </w:r>
      <w:r w:rsidRPr="00734862">
        <w:fldChar w:fldCharType="begin" w:fldLock="1"/>
      </w:r>
      <w:r>
        <w:instrText>ADDIN CSL_CITATION {"citationItems":[{"id":"ITEM-1","itemData":{"DOI":"10.1021/ac062160k","ISBN":"0003-2700","ISSN":"0003-2700","PMID":"17269654","abstract":"A series of fluorophores with single-exponential fluorescence decays in liquid solution at 20 degrees C were measured independently by nine laboratories using single-photon timing and multifrequency phase and modulation fluorometry instruments with lasers as excitation source. The dyes that can serve as fluorescence lifetime standards for time-domain and frequency-domain measurements are all commercially available, are photostable under the conditions of the measurements, and are soluble in solvents of spectroscopic quality (methanol, cyclohexane, water). These lifetime standards are anthracene, 9-cyanoanthracene, 9,10-diphenylanthracene, N-methylcarbazole, coumarin 153, erythrosin B, N-acetyl-l-tryptophanamide, 1,4-bis(5-phenyloxazol-2-yl)benzene, 2,5-diphenyloxazole, rhodamine B, rubrene, N-(3-sulfopropyl)acridinium, and 1,4-diphenylbenzene. At 20 degrees C, the fluorescence lifetimes vary from 89 ps to 31.2 ns, depending on fluorescent dye and solvent, which is a useful range for modern pico- and nanosecond time-domain or mega- to gigahertz frequency-domain instrumentation. The decay times are independent of the excitation and emission wavelengths. Dependent on the structure of the dye and the solvent, the excitation wavelengths used range from 284 to 575 nm, the emission from 330 to 630 nm. These lifetime standards may be used to either calibrate or test the resolution of time- and frequency-domain instrumentation or as reference compounds to eliminate the color effect in photomultiplier tubes. Statistical analyses by means of two-sample charts indicate that there is no laboratory bias in the lifetime determinations. Moreover, statistical tests show that there is an excellent correlation between the lifetimes estimated by the time-domain and frequency-domain fluorometries. Comprehensive tables compiling the results for 20 (fluorescence lifetime standard/solvent) combinations are given.","author":[{"dropping-particle":"","family":"Boens","given":"Noël Noel","non-dropping-particle":"","parse-names":false,"suffix":""},{"dropping-particle":"","family":"Qin","given":"Wenwu","non-dropping-particle":"","parse-names":false,"suffix":""},{"dropping-particle":"","family":"Basarić","given":"Nikola","non-dropping-particle":"","parse-names":false,"suffix":""},{"dropping-particle":"","family":"Hofkens","given":"Johan","non-dropping-particle":"","parse-names":false,"suffix":""},{"dropping-particle":"","family":"Ameloot","given":"Marcel","non-dropping-particle":"","parse-names":false,"suffix":""},{"dropping-particle":"","family":"Pouget","given":"Jacques","non-dropping-particle":"","parse-names":false,"suffix":""},{"dropping-particle":"","family":"Lefèvre","given":"Jean-Pierre","non-dropping-particle":"","parse-names":false,"suffix":""},{"dropping-particle":"","family":"Valeur","given":"Bernard","non-dropping-particle":"","parse-names":false,"suffix":""},{"dropping-particle":"","family":"Gratton","given":"Enrico","non-dropping-particle":"","parse-names":false,"suffix":""},{"dropping-particle":"","family":"vandeVen","given":"Martin","non-dropping-particle":"","parse-names":false,"suffix":""},{"dropping-particle":"","family":"Silva","given":"Norberto D","non-dropping-particle":"","parse-names":false,"suffix":""},{"dropping-particle":"","family":"Engelborghs","given":"Yves","non-dropping-particle":"","parse-names":false,"suffix":""},{"dropping-particle":"","family":"Willaert","given":"Katrien","non-dropping-particle":"","parse-names":false,"suffix":""},{"dropping-particle":"","family":"Sillen","given":"Alain","non-dropping-particle":"","parse-names":false,"suffix":""},{"dropping-particle":"","family":"Rumbles","given":"Garry","non-dropping-particle":"","parse-names":false,"suffix":""},{"dropping-particle":"","family":"Phillips","given":"David","non-dropping-particle":"","parse-names":false,"suffix":""},{"dropping-particle":"","family":"Visser","given":"Antonie J W G","non-dropping-particle":"","parse-names":false,"suffix":""},{"dropping-particle":"","family":"Hoek","given":"Arie","non-dropping-particle":"van","parse-names":false,"suffix":""},{"dropping-particle":"","family":"Lakowicz","given":"Joseph R","non-dropping-particle":"","parse-names":false,"suffix":""},{"dropping-particle":"","family":"Malak","given":"Henryk","non-dropping-particle":"","parse-names":false,"suffix":""},{"dropping-particle":"","family":"Gryczynski","given":"Ignacy","non-dropping-particle":"","parse-names":false,"suffix":""},{"dropping-particle":"","family":"Szabo","given":"Arthur G","non-dropping-particle":"","parse-names":false,"suffix":""},{"dropping-particle":"","family":"Krajcarski","given":"Don T","non-dropping-particle":"","parse-names":false,"suffix":""},{"dropping-particle":"","family":"Tamai","given":"Naoto","non-dropping-particle":"","parse-names":false,"suffix":""},{"dropping-particle":"","family":"Miura","given":"Atsushi","non-dropping-particle":"","parse-names":false,"suffix":""},{"dropping-particle":"","family":"Basaric","given":"Nikola","non-dropping-particle":"","parse-names":false,"suffix":""},{"dropping-particle":"","family":"Hasselt","given":"Universiteit","non-dropping-particle":"","parse-names":false,"suffix":""},{"dropping-particle":"","family":"D","given":"Building","non-dropping-particle":"","parse-names":false,"suffix":""},{"dropping-particle":"","family":"Lefe","given":"Jean-pierre","non-dropping-particle":"","parse-names":false,"suffix":""},{"dropping-particle":"","family":"Cedex","given":"Cachan","non-dropping-particle":"","parse-names":false,"suffix":""},{"dropping-particle":"","family":"Building","given":"I I","non-dropping-particle":"","parse-names":false,"suffix":""},{"dropping-particle":"Van","family":"Hoek","given":"Arie","non-dropping-particle":"","parse-names":false,"suffix":""},{"dropping-particle":"","family":"Basari","given":"Nikola","non-dropping-particle":"","parse-names":false,"suffix":""},{"dropping-particle":"","family":"Wilson","given":"Président","non-dropping-particle":"","parse-names":false,"suffix":""}],"container-title":"Analytical chemistry","id":"ITEM-1","issue":"5","issued":{"date-parts":[["2007"]]},"page":"2137-2149","title":"Fluorescence lifetime standards for time and frequency domain fluorescence spectroscopy.","type":"article-journal","volume":"79"},"uris":["http://www.mendeley.com/documents/?uuid=bcaf5b8d-13f6-420a-a421-56e64f7e8301","http://www.mendeley.com/documents/?uuid=fe8acbb9-7613-42a6-9ddf-b9938819964f"]}],"mendeley":{"formattedCitation":"&lt;sup&gt;24&lt;/sup&gt;","plainTextFormattedCitation":"24","previouslyFormattedCitation":"&lt;sup&gt;24&lt;/sup&gt;"},"properties":{"noteIndex":0},"schema":"https://github.com/citation-style-language/schema/raw/master/csl-citation.json"}</w:instrText>
      </w:r>
      <w:r w:rsidRPr="00734862">
        <w:fldChar w:fldCharType="separate"/>
      </w:r>
      <w:r w:rsidRPr="009D683D">
        <w:rPr>
          <w:noProof/>
          <w:vertAlign w:val="superscript"/>
        </w:rPr>
        <w:t>24</w:t>
      </w:r>
      <w:r w:rsidRPr="00734862">
        <w:fldChar w:fldCharType="end"/>
      </w:r>
      <w:r w:rsidRPr="00734862">
        <w:t xml:space="preserve"> The addition of terms must also be appropriate for the </w:t>
      </w:r>
      <w:r>
        <w:t xml:space="preserve">total number of </w:t>
      </w:r>
      <w:r w:rsidRPr="00734862">
        <w:t>photon</w:t>
      </w:r>
      <w:r>
        <w:t>s</w:t>
      </w:r>
      <w:r w:rsidRPr="00734862">
        <w:t xml:space="preserve"> acquired, as </w:t>
      </w:r>
      <w:r>
        <w:t>overfitting can produce artifacts in the results</w:t>
      </w:r>
      <w:r w:rsidRPr="00734862">
        <w:t>.</w:t>
      </w:r>
    </w:p>
    <w:p w14:paraId="0F5B263D" w14:textId="77777777" w:rsidR="008A5C01" w:rsidRPr="00734862" w:rsidRDefault="008A5C01" w:rsidP="008A5C01">
      <w:pPr>
        <w:pStyle w:val="Heading2"/>
      </w:pPr>
      <w:r w:rsidRPr="00734862">
        <w:t>Selection of Other Fit Parameters</w:t>
      </w:r>
    </w:p>
    <w:p w14:paraId="36D6AB55" w14:textId="77777777" w:rsidR="008A5C01" w:rsidRPr="00734862" w:rsidRDefault="008A5C01" w:rsidP="008A5C01">
      <w:r w:rsidRPr="00734862">
        <w:t xml:space="preserve">After the </w:t>
      </w:r>
      <w:r>
        <w:t xml:space="preserve">exponential </w:t>
      </w:r>
      <w:r w:rsidRPr="00734862">
        <w:t>model is selected, the most important additional parameter in the model is the shift in time between the instrument response function (IRF) and the fluorescence decay (sometimes called the color shift), as well as whether this parameter is fixed or allowed to vary during fitting</w:t>
      </w:r>
      <w:r>
        <w:t xml:space="preserve">. </w:t>
      </w:r>
      <w:r w:rsidRPr="00734862">
        <w:t>We follow the common convention of working with shift in units of bins</w:t>
      </w:r>
      <w:r>
        <w:t xml:space="preserve"> in the photon histogram. In the data presented here, 1 bin is approximately 0.05 ns</w:t>
      </w:r>
      <w:r w:rsidRPr="00734862">
        <w:t xml:space="preserve">. A measured IRF at the same wavelength as the sample should have a shift very close to 0, but a measured IRF at a different wavelength may show a shift in time, especially on older detectors. </w:t>
      </w:r>
      <w:r>
        <w:t>In our experience, t</w:t>
      </w:r>
      <w:r w:rsidRPr="00734862">
        <w:t xml:space="preserve">he best way to optimize the shift is to fit a </w:t>
      </w:r>
      <w:proofErr w:type="spellStart"/>
      <w:r w:rsidRPr="00734862">
        <w:t>monoexponential</w:t>
      </w:r>
      <w:proofErr w:type="spellEnd"/>
      <w:r w:rsidRPr="00734862">
        <w:t xml:space="preserve"> lifetime standard with the same emission spectrum as your fluorophore and then fix the shift to the shift obtained for that standard. Synthetic IRFs determined from the rising edge of the fluorescence decay are not implemented in FLIM-FLAM. Although they are common in commercial FLIM packages, we found a dramatic increase in the noise in VoltageFluor lifetimes determined from calculated IRFs, likely attributable to poor modeling of the short τ components present in certain VoltageFluor fluorescence decays.</w:t>
      </w:r>
    </w:p>
    <w:p w14:paraId="6477A60E" w14:textId="77777777" w:rsidR="008A5C01" w:rsidRPr="00734862" w:rsidRDefault="008A5C01" w:rsidP="008A5C01">
      <w:r w:rsidRPr="00734862">
        <w:t>The offset of the lifetime decay is the amount of non-time-resolved signal in the decay, arising most commonly from dark counts on the photon counting detector or from stray light in the room. If acquisitions were carefully performed in a cool, dark room, this parameter can generally be fixed to zero.</w:t>
      </w:r>
      <w:r>
        <w:t xml:space="preserve"> When the lifetime of the fluorophore is much shorter than the period in between laser pulses, the offset can also be directly measured from the flat baseline of the TCSPC data.</w:t>
      </w:r>
    </w:p>
    <w:p w14:paraId="5D2A608B" w14:textId="77777777" w:rsidR="008A5C01" w:rsidRDefault="008A5C01" w:rsidP="008A5C01">
      <w:r w:rsidRPr="00734862">
        <w:t xml:space="preserve">The start and end time bin of the IRF should be selected to include the main IRF pulse but avoid other noise in the baseline. The start and end time of the decay should be a few bins in from either end of the signal region to avoid artifacts from the time to amplitude converter (TAC). </w:t>
      </w:r>
      <w:r>
        <w:t xml:space="preserve">Using the average of two measured IRFs in lieu of single, raw measured IRF </w:t>
      </w:r>
      <w:r w:rsidRPr="00734862">
        <w:t xml:space="preserve">can correct for variability in </w:t>
      </w:r>
      <w:r>
        <w:t>any individual</w:t>
      </w:r>
      <w:r w:rsidRPr="00734862">
        <w:t xml:space="preserve"> IRF but is generally not required. The threshold in number of photons for fitting a decay depends on the number of parameters in your model; more photons are required to model more decay parameters. </w:t>
      </w:r>
      <w:r>
        <w:t>Whether enough photons have been counted is usually determined empirically based on the consistency of the result and the observation that collecting additional photons does not change the resulting lifetime. For VF2.</w:t>
      </w:r>
      <w:proofErr w:type="gramStart"/>
      <w:r>
        <w:t>1.Cl</w:t>
      </w:r>
      <w:proofErr w:type="gramEnd"/>
      <w:r>
        <w:t>, we generally work with a minimum of 5000 photons total per decay trace, but the consistency of the lifetime obtained at a given number of photons should be checked for each new system, probe, and fit model.</w:t>
      </w:r>
    </w:p>
    <w:p w14:paraId="552568CB" w14:textId="77777777" w:rsidR="00966FE0" w:rsidRDefault="00966FE0"/>
    <w:sectPr w:rsidR="0096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zzari-Dean, Julia">
    <w15:presenceInfo w15:providerId="AD" w15:userId="S::JLdean@ucsf.edu::75d65204-dd0c-4b23-a23d-86ebb7c789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01"/>
    <w:rsid w:val="008A5C01"/>
    <w:rsid w:val="00966FE0"/>
    <w:rsid w:val="00997EED"/>
    <w:rsid w:val="00D13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E2F6"/>
  <w15:chartTrackingRefBased/>
  <w15:docId w15:val="{05A258ED-A8EC-4C8F-A0E0-0BD3C4B8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C01"/>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13F61"/>
    <w:pPr>
      <w:spacing w:line="240" w:lineRule="auto"/>
      <w:outlineLvl w:val="0"/>
    </w:pPr>
    <w:rPr>
      <w:b/>
    </w:rPr>
  </w:style>
  <w:style w:type="paragraph" w:styleId="Heading2">
    <w:name w:val="heading 2"/>
    <w:basedOn w:val="Normal"/>
    <w:next w:val="Normal"/>
    <w:link w:val="Heading2Char"/>
    <w:uiPriority w:val="9"/>
    <w:unhideWhenUsed/>
    <w:qFormat/>
    <w:rsid w:val="008A5C01"/>
    <w:pPr>
      <w:keepNext/>
      <w:keepLines/>
      <w:spacing w:before="40" w:after="0" w:line="240" w:lineRule="auto"/>
      <w:outlineLvl w:val="1"/>
    </w:pPr>
    <w:rPr>
      <w:rFonts w:eastAsiaTheme="majorEastAsia"/>
      <w:i/>
      <w:iCs/>
      <w:color w:val="000000" w:themeColor="text1"/>
    </w:rPr>
  </w:style>
  <w:style w:type="paragraph" w:styleId="Heading3">
    <w:name w:val="heading 3"/>
    <w:basedOn w:val="Normal"/>
    <w:next w:val="Normal"/>
    <w:link w:val="Heading3Char"/>
    <w:uiPriority w:val="3"/>
    <w:unhideWhenUsed/>
    <w:qFormat/>
    <w:rsid w:val="008A5C01"/>
    <w:pPr>
      <w:keepNext/>
      <w:keepLines/>
      <w:spacing w:before="40" w:after="0" w:line="240" w:lineRule="auto"/>
      <w:outlineLvl w:val="2"/>
    </w:pPr>
    <w:rPr>
      <w:rFonts w:eastAsiaTheme="majorEastAsia"/>
      <w:b/>
      <w:b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uiPriority w:val="4"/>
    <w:qFormat/>
    <w:rsid w:val="00D13F61"/>
    <w:pPr>
      <w:spacing w:line="240" w:lineRule="auto"/>
    </w:pPr>
  </w:style>
  <w:style w:type="character" w:customStyle="1" w:styleId="FigureCaptionChar">
    <w:name w:val="Figure Caption Char"/>
    <w:basedOn w:val="DefaultParagraphFont"/>
    <w:link w:val="FigureCaption"/>
    <w:uiPriority w:val="4"/>
    <w:rsid w:val="00D13F61"/>
    <w:rPr>
      <w:rFonts w:ascii="Times New Roman" w:hAnsi="Times New Roman" w:cs="Times New Roman"/>
      <w:sz w:val="24"/>
      <w:szCs w:val="24"/>
    </w:rPr>
  </w:style>
  <w:style w:type="character" w:customStyle="1" w:styleId="Heading1Char">
    <w:name w:val="Heading 1 Char"/>
    <w:basedOn w:val="DefaultParagraphFont"/>
    <w:link w:val="Heading1"/>
    <w:uiPriority w:val="9"/>
    <w:rsid w:val="00D13F61"/>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A5C01"/>
    <w:rPr>
      <w:rFonts w:ascii="Times New Roman" w:eastAsiaTheme="majorEastAsia" w:hAnsi="Times New Roman" w:cs="Times New Roman"/>
      <w:i/>
      <w:iCs/>
      <w:color w:val="000000" w:themeColor="text1"/>
      <w:sz w:val="24"/>
      <w:szCs w:val="24"/>
    </w:rPr>
  </w:style>
  <w:style w:type="character" w:customStyle="1" w:styleId="Heading3Char">
    <w:name w:val="Heading 3 Char"/>
    <w:basedOn w:val="DefaultParagraphFont"/>
    <w:link w:val="Heading3"/>
    <w:uiPriority w:val="3"/>
    <w:rsid w:val="008A5C01"/>
    <w:rPr>
      <w:rFonts w:ascii="Times New Roman" w:eastAsiaTheme="majorEastAsia" w:hAnsi="Times New Roman" w:cs="Times New Roman"/>
      <w:b/>
      <w:bCs/>
      <w:color w:val="1F3763" w:themeColor="accent1" w:themeShade="7F"/>
      <w:sz w:val="24"/>
      <w:szCs w:val="24"/>
    </w:rPr>
  </w:style>
  <w:style w:type="paragraph" w:styleId="Subtitle">
    <w:name w:val="Subtitle"/>
    <w:basedOn w:val="Normal"/>
    <w:next w:val="Normal"/>
    <w:link w:val="SubtitleChar"/>
    <w:uiPriority w:val="11"/>
    <w:qFormat/>
    <w:rsid w:val="00D13F61"/>
    <w:pPr>
      <w:numPr>
        <w:ilvl w:val="1"/>
      </w:numPr>
      <w:spacing w:line="240"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13F61"/>
    <w:rPr>
      <w:rFonts w:eastAsiaTheme="minorEastAsia"/>
      <w:color w:val="5A5A5A" w:themeColor="text1" w:themeTint="A5"/>
      <w:spacing w:val="15"/>
    </w:rPr>
  </w:style>
  <w:style w:type="character" w:styleId="Strong">
    <w:name w:val="Strong"/>
    <w:basedOn w:val="DefaultParagraphFont"/>
    <w:uiPriority w:val="22"/>
    <w:rsid w:val="00D13F61"/>
    <w:rPr>
      <w:b/>
      <w:bCs/>
    </w:rPr>
  </w:style>
  <w:style w:type="paragraph" w:styleId="ListParagraph">
    <w:name w:val="List Paragraph"/>
    <w:basedOn w:val="Normal"/>
    <w:uiPriority w:val="5"/>
    <w:qFormat/>
    <w:rsid w:val="00D13F61"/>
    <w:pPr>
      <w:spacing w:line="240" w:lineRule="auto"/>
      <w:ind w:left="720"/>
      <w:contextualSpacing/>
    </w:pPr>
  </w:style>
  <w:style w:type="paragraph" w:styleId="Quote">
    <w:name w:val="Quote"/>
    <w:aliases w:val="Indented Block"/>
    <w:basedOn w:val="Normal"/>
    <w:next w:val="Normal"/>
    <w:link w:val="QuoteChar"/>
    <w:uiPriority w:val="29"/>
    <w:rsid w:val="00D13F61"/>
    <w:pPr>
      <w:tabs>
        <w:tab w:val="left" w:pos="720"/>
      </w:tabs>
      <w:spacing w:line="240" w:lineRule="auto"/>
      <w:ind w:left="720"/>
    </w:pPr>
  </w:style>
  <w:style w:type="character" w:customStyle="1" w:styleId="QuoteChar">
    <w:name w:val="Quote Char"/>
    <w:aliases w:val="Indented Block Char"/>
    <w:basedOn w:val="DefaultParagraphFont"/>
    <w:link w:val="Quote"/>
    <w:uiPriority w:val="29"/>
    <w:rsid w:val="00D13F61"/>
    <w:rPr>
      <w:rFonts w:ascii="Times New Roman" w:hAnsi="Times New Roman" w:cs="Times New Roman"/>
      <w:sz w:val="24"/>
      <w:szCs w:val="24"/>
    </w:rPr>
  </w:style>
  <w:style w:type="paragraph" w:styleId="IntenseQuote">
    <w:name w:val="Intense Quote"/>
    <w:basedOn w:val="Normal"/>
    <w:next w:val="Normal"/>
    <w:link w:val="IntenseQuoteChar"/>
    <w:uiPriority w:val="30"/>
    <w:rsid w:val="00D13F61"/>
    <w:pPr>
      <w:pBdr>
        <w:top w:val="single" w:sz="4" w:space="10" w:color="4472C4" w:themeColor="accent1"/>
        <w:bottom w:val="single" w:sz="4" w:space="10" w:color="4472C4" w:themeColor="accent1"/>
      </w:pBdr>
      <w:spacing w:before="360" w:after="360" w:line="24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13F61"/>
    <w:rPr>
      <w:rFonts w:ascii="Times New Roman" w:hAnsi="Times New Roman" w:cs="Times New Roman"/>
      <w:i/>
      <w:iCs/>
      <w:color w:val="4472C4" w:themeColor="accent1"/>
      <w:sz w:val="24"/>
      <w:szCs w:val="24"/>
    </w:rPr>
  </w:style>
  <w:style w:type="paragraph" w:styleId="BalloonText">
    <w:name w:val="Balloon Text"/>
    <w:basedOn w:val="Normal"/>
    <w:link w:val="BalloonTextChar"/>
    <w:uiPriority w:val="99"/>
    <w:semiHidden/>
    <w:unhideWhenUsed/>
    <w:rsid w:val="008A5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C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2734</Words>
  <Characters>15584</Characters>
  <Application>Microsoft Office Word</Application>
  <DocSecurity>0</DocSecurity>
  <Lines>129</Lines>
  <Paragraphs>36</Paragraphs>
  <ScaleCrop>false</ScaleCrop>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Lazzari-Dean, Julia</dc:creator>
  <cp:keywords/>
  <dc:description/>
  <cp:lastModifiedBy>Lazzari-Dean, Julia</cp:lastModifiedBy>
  <cp:revision>2</cp:revision>
  <dcterms:created xsi:type="dcterms:W3CDTF">2021-02-16T03:39:00Z</dcterms:created>
  <dcterms:modified xsi:type="dcterms:W3CDTF">2021-02-16T03:41:00Z</dcterms:modified>
</cp:coreProperties>
</file>